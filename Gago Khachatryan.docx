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F5B" w:rsidRDefault="008464CD" w:rsidP="00DC2E84">
      <w:pPr>
        <w:jc w:val="center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DC2E84">
        <w:rPr>
          <w:rFonts w:cstheme="minorHAnsi"/>
          <w:color w:val="222222"/>
          <w:sz w:val="32"/>
          <w:szCs w:val="32"/>
          <w:highlight w:val="yellow"/>
          <w:shd w:val="clear" w:color="auto" w:fill="FFFFFF"/>
        </w:rPr>
        <w:t>Toetsopdracht Word 2017</w:t>
      </w:r>
    </w:p>
    <w:p w:rsidR="00515F5B" w:rsidRDefault="00515F5B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                                                                      </w:t>
      </w:r>
      <w:r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G</w:t>
      </w:r>
      <w:r w:rsidRPr="00515F5B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 xml:space="preserve">ago Khachatryan. </w:t>
      </w:r>
      <w:r w:rsidRPr="00515F5B">
        <w:rPr>
          <w:rFonts w:cstheme="minorHAnsi"/>
          <w:color w:val="222222"/>
          <w:highlight w:val="yellow"/>
          <w:shd w:val="clear" w:color="auto" w:fill="FFFFFF"/>
        </w:rPr>
        <w:t>vrijdag 17 november 2017</w:t>
      </w:r>
      <w:r>
        <w:rPr>
          <w:rFonts w:cstheme="minorHAnsi"/>
          <w:color w:val="222222"/>
          <w:shd w:val="clear" w:color="auto" w:fill="FFFFFF"/>
        </w:rPr>
        <w:t xml:space="preserve">   </w:t>
      </w:r>
    </w:p>
    <w:p w:rsidR="00515F5B" w:rsidRPr="00515F5B" w:rsidRDefault="00515F5B" w:rsidP="00515F5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                                                                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</w:t>
      </w:r>
      <w:r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 xml:space="preserve">                                                                                                                                               </w:t>
      </w:r>
    </w:p>
    <w:p w:rsidR="00515F5B" w:rsidRDefault="00515F5B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                                                        </w:t>
      </w:r>
    </w:p>
    <w:p w:rsidR="00515F5B" w:rsidRDefault="004128D8" w:rsidP="004128D8">
      <w:pPr>
        <w:jc w:val="center"/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30CE5180" wp14:editId="76196A79">
            <wp:extent cx="5760720" cy="36004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e-wallpaper-for-website-desktop-images-amazing-4k-hi-res-computer-wallpapers-cool-best-artwork-2560x1600-768x48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F5B">
        <w:rPr>
          <w:rFonts w:cstheme="minorHAnsi"/>
          <w:color w:val="222222"/>
          <w:sz w:val="32"/>
          <w:szCs w:val="32"/>
          <w:shd w:val="clear" w:color="auto" w:fill="FFFFFF"/>
        </w:rPr>
        <w:br w:type="page"/>
      </w:r>
    </w:p>
    <w:p w:rsidR="00515F5B" w:rsidRDefault="00515F5B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:rsidR="00515F5B" w:rsidRPr="003E5C5B" w:rsidRDefault="003E5C5B">
      <w:pPr>
        <w:rPr>
          <w:rFonts w:cstheme="minorHAnsi"/>
          <w:b/>
          <w:color w:val="222222"/>
          <w:sz w:val="20"/>
          <w:szCs w:val="20"/>
          <w:shd w:val="clear" w:color="auto" w:fill="FFFFFF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3E5C5B">
        <w:rPr>
          <w:rFonts w:cstheme="minorHAnsi"/>
          <w:b/>
          <w:color w:val="222222"/>
          <w:shd w:val="clear" w:color="auto" w:fill="FFFFFF"/>
        </w:rPr>
        <w:t>Inleiding</w:t>
      </w:r>
    </w:p>
    <w:p w:rsidR="003E5C5B" w:rsidRPr="003E5C5B" w:rsidRDefault="003E5C5B" w:rsidP="003E5C5B">
      <w:pPr>
        <w:spacing w:line="240" w:lineRule="auto"/>
        <w:rPr>
          <w:rFonts w:ascii="Arial" w:hAnsi="Arial" w:cs="Arial"/>
          <w:b/>
          <w:color w:val="222222"/>
          <w:sz w:val="48"/>
          <w:szCs w:val="48"/>
          <w:shd w:val="clear" w:color="auto" w:fill="FFFFFF"/>
          <w14:reflection w14:blurRad="6350" w14:stA="55000" w14:stPos="0" w14:endA="50" w14:endPos="85000" w14:dist="0" w14:dir="5400000" w14:fadeDir="5400000" w14:sx="100000" w14:sy="-100000" w14:kx="0" w14:ky="0" w14:algn="bl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  <w:r w:rsidRPr="003E5C5B">
        <w:rPr>
          <w:rFonts w:ascii="Arial" w:hAnsi="Arial" w:cs="Arial"/>
          <w:color w:val="222222"/>
          <w:sz w:val="48"/>
          <w:szCs w:val="48"/>
          <w:shd w:val="clear" w:color="auto" w:fill="FFFFFF"/>
          <w14:reflection w14:blurRad="6350" w14:stA="55000" w14:stPos="0" w14:endA="50" w14:endPos="85000" w14:dist="0" w14:dir="5400000" w14:fadeDir="5400000" w14:sx="100000" w14:sy="-100000" w14:kx="0" w14:ky="0" w14:algn="bl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>Door gelijkstelling van uitdrukkingen voor beide factoren vond hij met behulp van statistische.</w:t>
      </w:r>
    </w:p>
    <w:p w:rsidR="00BD0EB6" w:rsidRPr="008464CD" w:rsidRDefault="008464CD">
      <w:pPr>
        <w:rPr>
          <w:rFonts w:cstheme="minorHAnsi"/>
          <w:color w:val="222222"/>
          <w:shd w:val="clear" w:color="auto" w:fill="FFFFFF"/>
        </w:rPr>
      </w:pPr>
      <w:r w:rsidRPr="008464CD">
        <w:rPr>
          <w:rFonts w:cstheme="minorHAnsi"/>
          <w:color w:val="222222"/>
          <w:shd w:val="clear" w:color="auto" w:fill="FFFFFF"/>
        </w:rPr>
        <w:t>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</w:t>
      </w:r>
    </w:p>
    <w:p w:rsidR="004128D8" w:rsidRDefault="004128D8">
      <w:pPr>
        <w:rPr>
          <w:rFonts w:cstheme="minorHAnsi"/>
          <w:color w:val="222222"/>
          <w:shd w:val="clear" w:color="auto" w:fill="FFFFFF"/>
        </w:rPr>
      </w:pPr>
    </w:p>
    <w:p w:rsidR="004128D8" w:rsidRPr="004128D8" w:rsidRDefault="004128D8">
      <w:p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t>De stelling</w:t>
      </w:r>
    </w:p>
    <w:p w:rsidR="00465BF7" w:rsidRDefault="008464CD">
      <w:pPr>
        <w:rPr>
          <w:rFonts w:cstheme="minorHAnsi"/>
          <w:color w:val="222222"/>
          <w:shd w:val="clear" w:color="auto" w:fill="FFFFFF"/>
        </w:rPr>
      </w:pPr>
      <w:r w:rsidRPr="008464CD">
        <w:rPr>
          <w:rFonts w:cstheme="minorHAnsi"/>
          <w:color w:val="222222"/>
          <w:shd w:val="clear" w:color="auto" w:fill="FFFFFF"/>
        </w:rPr>
        <w:t>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 xml:space="preserve"> is een natuurkundige stelling. </w:t>
      </w:r>
    </w:p>
    <w:p w:rsidR="00465BF7" w:rsidRPr="00465BF7" w:rsidRDefault="00465BF7">
      <w:p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t>Subkop</w:t>
      </w:r>
    </w:p>
    <w:p w:rsidR="008464CD" w:rsidRPr="008464CD" w:rsidRDefault="008464CD">
      <w:pPr>
        <w:rPr>
          <w:rFonts w:cstheme="minorHAnsi"/>
          <w:color w:val="222222"/>
          <w:shd w:val="clear" w:color="auto" w:fill="FFFFFF"/>
        </w:rPr>
      </w:pPr>
      <w:r w:rsidRPr="008464CD">
        <w:rPr>
          <w:rFonts w:cstheme="minorHAnsi"/>
          <w:color w:val="222222"/>
          <w:shd w:val="clear" w:color="auto" w:fill="FFFFFF"/>
        </w:rPr>
        <w:t>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</w:t>
      </w:r>
    </w:p>
    <w:p w:rsidR="00465BF7" w:rsidRDefault="00465BF7">
      <w:pPr>
        <w:rPr>
          <w:rFonts w:cstheme="minorHAnsi"/>
          <w:b/>
          <w:color w:val="222222"/>
          <w:shd w:val="clear" w:color="auto" w:fill="FFFFFF"/>
        </w:rPr>
      </w:pPr>
    </w:p>
    <w:p w:rsidR="00487661" w:rsidRPr="00487661" w:rsidRDefault="00487661" w:rsidP="00487661">
      <w:p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t xml:space="preserve">De stelling </w:t>
      </w:r>
    </w:p>
    <w:p w:rsidR="00487661" w:rsidRDefault="008464CD">
      <w:pPr>
        <w:rPr>
          <w:rFonts w:cstheme="minorHAnsi"/>
          <w:color w:val="222222"/>
          <w:shd w:val="clear" w:color="auto" w:fill="FFFFFF"/>
        </w:rPr>
      </w:pPr>
      <w:r w:rsidRPr="008464CD">
        <w:rPr>
          <w:rFonts w:cstheme="minorHAnsi"/>
          <w:color w:val="222222"/>
          <w:shd w:val="clear" w:color="auto" w:fill="FFFFFF"/>
        </w:rPr>
        <w:t>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 xml:space="preserve"> is een natuurkundige stelling. </w:t>
      </w:r>
    </w:p>
    <w:p w:rsidR="00487661" w:rsidRDefault="00487661">
      <w:pPr>
        <w:rPr>
          <w:rFonts w:cstheme="minorHAnsi"/>
          <w:color w:val="222222"/>
          <w:shd w:val="clear" w:color="auto" w:fill="FFFFFF"/>
        </w:rPr>
      </w:pPr>
    </w:p>
    <w:p w:rsidR="00487661" w:rsidRDefault="00487661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t>Subkop</w:t>
      </w:r>
      <w:r>
        <w:rPr>
          <w:rFonts w:cstheme="minorHAnsi"/>
          <w:color w:val="222222"/>
          <w:shd w:val="clear" w:color="auto" w:fill="FFFFFF"/>
        </w:rPr>
        <w:br/>
      </w:r>
      <w:r w:rsidR="008464CD" w:rsidRPr="008464CD">
        <w:rPr>
          <w:rFonts w:cstheme="minorHAnsi"/>
          <w:color w:val="222222"/>
          <w:shd w:val="clear" w:color="auto" w:fill="FFFFFF"/>
        </w:rPr>
        <w:t>De </w:t>
      </w:r>
      <w:r w:rsidR="008464CD"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="008464CD" w:rsidRPr="008464CD">
        <w:rPr>
          <w:rFonts w:cstheme="minorHAnsi"/>
          <w:color w:val="222222"/>
          <w:shd w:val="clear" w:color="auto" w:fill="FFFFFF"/>
        </w:rPr>
        <w:t> of het </w:t>
      </w:r>
      <w:r w:rsidR="008464CD"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="008464CD" w:rsidRPr="008464CD">
        <w:rPr>
          <w:rFonts w:cstheme="minorHAnsi"/>
          <w:color w:val="222222"/>
          <w:shd w:val="clear" w:color="auto" w:fill="FFFFFF"/>
        </w:rPr>
        <w:t xml:space="preserve"> is een natuurkundige stelling. </w:t>
      </w:r>
    </w:p>
    <w:p w:rsidR="00487661" w:rsidRPr="00487661" w:rsidRDefault="00487661">
      <w:p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t>Subkop</w:t>
      </w:r>
    </w:p>
    <w:p w:rsidR="00487661" w:rsidRDefault="008464CD">
      <w:pPr>
        <w:rPr>
          <w:rFonts w:cstheme="minorHAnsi"/>
          <w:color w:val="222222"/>
          <w:shd w:val="clear" w:color="auto" w:fill="FFFFFF"/>
        </w:rPr>
      </w:pPr>
      <w:r w:rsidRPr="008464CD">
        <w:rPr>
          <w:rFonts w:cstheme="minorHAnsi"/>
          <w:color w:val="222222"/>
          <w:shd w:val="clear" w:color="auto" w:fill="FFFFFF"/>
        </w:rPr>
        <w:t>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 xml:space="preserve"> is een natuurkundige stelling. </w:t>
      </w:r>
    </w:p>
    <w:p w:rsidR="00487661" w:rsidRPr="00487661" w:rsidRDefault="00487661">
      <w:p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t>Subkop</w:t>
      </w:r>
    </w:p>
    <w:p w:rsidR="008464CD" w:rsidRPr="00FF62CC" w:rsidRDefault="008464CD">
      <w:pPr>
        <w:rPr>
          <w:rFonts w:ascii="Times New Roman" w:hAnsi="Times New Roman" w:cs="Times New Roman"/>
          <w:i/>
          <w:color w:val="ED7D31" w:themeColor="accent2"/>
          <w:shd w:val="clear" w:color="auto" w:fill="FFFFFF"/>
        </w:rPr>
      </w:pPr>
      <w:r w:rsidRPr="00FF62CC">
        <w:rPr>
          <w:rFonts w:ascii="Times New Roman" w:hAnsi="Times New Roman" w:cs="Times New Roman"/>
          <w:i/>
          <w:color w:val="ED7D31" w:themeColor="accent2"/>
          <w:shd w:val="clear" w:color="auto" w:fill="FFFFFF"/>
        </w:rPr>
        <w:t>De </w:t>
      </w:r>
      <w:r w:rsidRPr="00FF62CC">
        <w:rPr>
          <w:rFonts w:ascii="Times New Roman" w:hAnsi="Times New Roman" w:cs="Times New Roman"/>
          <w:bCs/>
          <w:i/>
          <w:color w:val="ED7D31" w:themeColor="accent2"/>
          <w:shd w:val="clear" w:color="auto" w:fill="FFFFFF"/>
        </w:rPr>
        <w:t>fluctuatie-dissipatiestelling</w:t>
      </w:r>
      <w:r w:rsidRPr="00FF62CC">
        <w:rPr>
          <w:rFonts w:ascii="Times New Roman" w:hAnsi="Times New Roman" w:cs="Times New Roman"/>
          <w:i/>
          <w:color w:val="ED7D31" w:themeColor="accent2"/>
          <w:shd w:val="clear" w:color="auto" w:fill="FFFFFF"/>
        </w:rPr>
        <w:t> of het </w:t>
      </w:r>
      <w:r w:rsidRPr="00FF62CC">
        <w:rPr>
          <w:rFonts w:ascii="Times New Roman" w:hAnsi="Times New Roman" w:cs="Times New Roman"/>
          <w:bCs/>
          <w:i/>
          <w:color w:val="ED7D31" w:themeColor="accent2"/>
          <w:shd w:val="clear" w:color="auto" w:fill="FFFFFF"/>
        </w:rPr>
        <w:t>fluctuatie-dissipatietheorema</w:t>
      </w:r>
      <w:r w:rsidRPr="00FF62CC">
        <w:rPr>
          <w:rFonts w:ascii="Times New Roman" w:hAnsi="Times New Roman" w:cs="Times New Roman"/>
          <w:i/>
          <w:color w:val="ED7D31" w:themeColor="accent2"/>
          <w:shd w:val="clear" w:color="auto" w:fill="FFFFFF"/>
        </w:rPr>
        <w:t> is een natuurkundige stelling. De </w:t>
      </w:r>
      <w:r w:rsidRPr="00FF62CC">
        <w:rPr>
          <w:rFonts w:ascii="Times New Roman" w:hAnsi="Times New Roman" w:cs="Times New Roman"/>
          <w:bCs/>
          <w:i/>
          <w:color w:val="ED7D31" w:themeColor="accent2"/>
          <w:shd w:val="clear" w:color="auto" w:fill="FFFFFF"/>
        </w:rPr>
        <w:t>fluctuatie-dissipatiestelling</w:t>
      </w:r>
      <w:r w:rsidRPr="00FF62CC">
        <w:rPr>
          <w:rFonts w:ascii="Times New Roman" w:hAnsi="Times New Roman" w:cs="Times New Roman"/>
          <w:i/>
          <w:color w:val="ED7D31" w:themeColor="accent2"/>
          <w:shd w:val="clear" w:color="auto" w:fill="FFFFFF"/>
        </w:rPr>
        <w:t> of het </w:t>
      </w:r>
      <w:r w:rsidRPr="00FF62CC">
        <w:rPr>
          <w:rFonts w:ascii="Times New Roman" w:hAnsi="Times New Roman" w:cs="Times New Roman"/>
          <w:bCs/>
          <w:i/>
          <w:color w:val="ED7D31" w:themeColor="accent2"/>
          <w:shd w:val="clear" w:color="auto" w:fill="FFFFFF"/>
        </w:rPr>
        <w:t>fluctuatie-dissipatietheorema</w:t>
      </w:r>
      <w:r w:rsidRPr="00FF62CC">
        <w:rPr>
          <w:rFonts w:ascii="Times New Roman" w:hAnsi="Times New Roman" w:cs="Times New Roman"/>
          <w:i/>
          <w:color w:val="ED7D31" w:themeColor="accent2"/>
          <w:shd w:val="clear" w:color="auto" w:fill="FFFFFF"/>
        </w:rPr>
        <w:t> is een natuurkundige stelling.</w:t>
      </w:r>
    </w:p>
    <w:p w:rsidR="00465BF7" w:rsidRPr="00487661" w:rsidRDefault="00465BF7">
      <w:pPr>
        <w:rPr>
          <w:rFonts w:cstheme="minorHAnsi"/>
          <w:b/>
          <w:color w:val="ED7D31" w:themeColor="accent2"/>
          <w:shd w:val="clear" w:color="auto" w:fill="FFFFFF"/>
        </w:rPr>
      </w:pPr>
    </w:p>
    <w:p w:rsidR="00487661" w:rsidRDefault="00487661">
      <w:pPr>
        <w:rPr>
          <w:rFonts w:cstheme="minorHAnsi"/>
          <w:b/>
          <w:color w:val="222222"/>
          <w:shd w:val="clear" w:color="auto" w:fill="FFFFFF"/>
        </w:rPr>
      </w:pPr>
    </w:p>
    <w:p w:rsidR="00487661" w:rsidRDefault="00487661">
      <w:pPr>
        <w:rPr>
          <w:rFonts w:cstheme="minorHAnsi"/>
          <w:b/>
          <w:color w:val="222222"/>
          <w:shd w:val="clear" w:color="auto" w:fill="FFFFFF"/>
        </w:rPr>
      </w:pPr>
    </w:p>
    <w:p w:rsidR="00487661" w:rsidRDefault="00487661">
      <w:pPr>
        <w:rPr>
          <w:rFonts w:cstheme="minorHAnsi"/>
          <w:b/>
          <w:color w:val="222222"/>
          <w:shd w:val="clear" w:color="auto" w:fill="FFFFFF"/>
        </w:rPr>
      </w:pPr>
    </w:p>
    <w:p w:rsidR="00487661" w:rsidRDefault="00487661">
      <w:pPr>
        <w:rPr>
          <w:rFonts w:cstheme="minorHAnsi"/>
          <w:b/>
          <w:color w:val="222222"/>
          <w:shd w:val="clear" w:color="auto" w:fill="FFFFFF"/>
        </w:rPr>
      </w:pPr>
    </w:p>
    <w:p w:rsidR="00487661" w:rsidRDefault="00487661">
      <w:pPr>
        <w:rPr>
          <w:rFonts w:cstheme="minorHAnsi"/>
          <w:b/>
          <w:color w:val="222222"/>
          <w:shd w:val="clear" w:color="auto" w:fill="FFFFFF"/>
        </w:rPr>
      </w:pPr>
    </w:p>
    <w:p w:rsidR="00487661" w:rsidRDefault="00487661">
      <w:pPr>
        <w:rPr>
          <w:rFonts w:cstheme="minorHAnsi"/>
          <w:b/>
          <w:color w:val="222222"/>
          <w:shd w:val="clear" w:color="auto" w:fill="FFFFFF"/>
        </w:rPr>
      </w:pPr>
    </w:p>
    <w:p w:rsidR="00487661" w:rsidRDefault="00487661">
      <w:pPr>
        <w:rPr>
          <w:rFonts w:cstheme="minorHAnsi"/>
          <w:b/>
          <w:color w:val="222222"/>
          <w:shd w:val="clear" w:color="auto" w:fill="FFFFFF"/>
        </w:rPr>
      </w:pPr>
    </w:p>
    <w:p w:rsidR="008464CD" w:rsidRPr="004128D8" w:rsidRDefault="00487661">
      <w:p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t>N</w:t>
      </w:r>
      <w:r w:rsidR="004128D8">
        <w:rPr>
          <w:rFonts w:cstheme="minorHAnsi"/>
          <w:b/>
          <w:color w:val="222222"/>
          <w:shd w:val="clear" w:color="auto" w:fill="FFFFFF"/>
        </w:rPr>
        <w:t>atuurkundige</w:t>
      </w:r>
      <w:r>
        <w:rPr>
          <w:rFonts w:cstheme="minorHAnsi"/>
          <w:b/>
          <w:color w:val="222222"/>
          <w:shd w:val="clear" w:color="auto" w:fill="FFFFFF"/>
        </w:rPr>
        <w:t xml:space="preserve"> stelling</w:t>
      </w:r>
    </w:p>
    <w:p w:rsidR="00465BF7" w:rsidRDefault="008464CD">
      <w:pPr>
        <w:rPr>
          <w:rFonts w:cstheme="minorHAnsi"/>
          <w:color w:val="222222"/>
          <w:shd w:val="clear" w:color="auto" w:fill="FFFFFF"/>
        </w:rPr>
      </w:pPr>
      <w:r w:rsidRPr="008464CD">
        <w:rPr>
          <w:rFonts w:cstheme="minorHAnsi"/>
          <w:color w:val="222222"/>
          <w:shd w:val="clear" w:color="auto" w:fill="FFFFFF"/>
        </w:rPr>
        <w:t>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 xml:space="preserve"> is een natuurkundige stelling. </w:t>
      </w:r>
    </w:p>
    <w:p w:rsidR="00487661" w:rsidRDefault="00487661">
      <w:pPr>
        <w:rPr>
          <w:rFonts w:cstheme="minorHAnsi"/>
          <w:b/>
          <w:color w:val="222222"/>
          <w:shd w:val="clear" w:color="auto" w:fill="FFFFFF"/>
        </w:rPr>
      </w:pPr>
    </w:p>
    <w:p w:rsidR="00487661" w:rsidRDefault="00487661">
      <w:pPr>
        <w:rPr>
          <w:rFonts w:cstheme="minorHAnsi"/>
          <w:b/>
          <w:color w:val="222222"/>
          <w:shd w:val="clear" w:color="auto" w:fill="FFFFFF"/>
        </w:rPr>
      </w:pPr>
    </w:p>
    <w:p w:rsidR="00465BF7" w:rsidRPr="00465BF7" w:rsidRDefault="00465BF7">
      <w:p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t>Subkop</w:t>
      </w:r>
    </w:p>
    <w:p w:rsidR="008464CD" w:rsidRDefault="008464CD">
      <w:pPr>
        <w:rPr>
          <w:rFonts w:cstheme="minorHAnsi"/>
          <w:color w:val="222222"/>
          <w:shd w:val="clear" w:color="auto" w:fill="FFFFFF"/>
        </w:rPr>
      </w:pPr>
      <w:r w:rsidRPr="008464CD">
        <w:rPr>
          <w:rFonts w:cstheme="minorHAnsi"/>
          <w:color w:val="222222"/>
          <w:shd w:val="clear" w:color="auto" w:fill="FFFFFF"/>
        </w:rPr>
        <w:t>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</w:t>
      </w:r>
    </w:p>
    <w:p w:rsidR="00465BF7" w:rsidRDefault="00465BF7">
      <w:pPr>
        <w:rPr>
          <w:rFonts w:cstheme="minorHAnsi"/>
          <w:b/>
          <w:bCs/>
          <w:color w:val="222222"/>
          <w:shd w:val="clear" w:color="auto" w:fill="FFFFFF"/>
        </w:rPr>
      </w:pPr>
    </w:p>
    <w:p w:rsidR="00487661" w:rsidRDefault="00487661">
      <w:pPr>
        <w:rPr>
          <w:rFonts w:cstheme="minorHAnsi"/>
          <w:b/>
          <w:bCs/>
          <w:color w:val="222222"/>
          <w:shd w:val="clear" w:color="auto" w:fill="FFFFFF"/>
        </w:rPr>
      </w:pPr>
    </w:p>
    <w:p w:rsidR="00487661" w:rsidRDefault="00487661">
      <w:pPr>
        <w:rPr>
          <w:rFonts w:cstheme="minorHAnsi"/>
          <w:b/>
          <w:bCs/>
          <w:color w:val="222222"/>
          <w:shd w:val="clear" w:color="auto" w:fill="FFFFFF"/>
        </w:rPr>
      </w:pPr>
    </w:p>
    <w:p w:rsidR="00487661" w:rsidRDefault="00487661">
      <w:pPr>
        <w:rPr>
          <w:rFonts w:cstheme="minorHAnsi"/>
          <w:b/>
          <w:bCs/>
          <w:color w:val="222222"/>
          <w:shd w:val="clear" w:color="auto" w:fill="FFFFFF"/>
        </w:rPr>
      </w:pPr>
    </w:p>
    <w:p w:rsidR="00487661" w:rsidRDefault="00487661">
      <w:pPr>
        <w:rPr>
          <w:rFonts w:cstheme="minorHAnsi"/>
          <w:b/>
          <w:bCs/>
          <w:color w:val="222222"/>
          <w:shd w:val="clear" w:color="auto" w:fill="FFFFFF"/>
        </w:rPr>
      </w:pPr>
    </w:p>
    <w:p w:rsidR="004128D8" w:rsidRPr="004128D8" w:rsidRDefault="004128D8">
      <w:pPr>
        <w:rPr>
          <w:rFonts w:cstheme="minorHAnsi"/>
          <w:b/>
          <w:color w:val="222222"/>
          <w:shd w:val="clear" w:color="auto" w:fill="FFFFFF"/>
        </w:rPr>
      </w:pPr>
      <w:r w:rsidRPr="004128D8">
        <w:rPr>
          <w:rFonts w:cstheme="minorHAnsi"/>
          <w:b/>
          <w:bCs/>
          <w:color w:val="222222"/>
          <w:shd w:val="clear" w:color="auto" w:fill="FFFFFF"/>
        </w:rPr>
        <w:t>dissipatiestelling</w:t>
      </w:r>
      <w:r w:rsidRPr="004128D8">
        <w:rPr>
          <w:rFonts w:cstheme="minorHAnsi"/>
          <w:b/>
          <w:color w:val="222222"/>
          <w:shd w:val="clear" w:color="auto" w:fill="FFFFFF"/>
        </w:rPr>
        <w:t> </w:t>
      </w:r>
      <w:r w:rsidRPr="004128D8">
        <w:rPr>
          <w:rFonts w:cstheme="minorHAnsi"/>
          <w:b/>
          <w:bCs/>
          <w:color w:val="222222"/>
          <w:shd w:val="clear" w:color="auto" w:fill="FFFFFF"/>
        </w:rPr>
        <w:t>fluctuatie</w:t>
      </w:r>
    </w:p>
    <w:p w:rsidR="008464CD" w:rsidRPr="008464CD" w:rsidRDefault="008464CD" w:rsidP="008464CD">
      <w:pPr>
        <w:rPr>
          <w:rFonts w:cstheme="minorHAnsi"/>
          <w:color w:val="222222"/>
          <w:shd w:val="clear" w:color="auto" w:fill="FFFFFF"/>
        </w:rPr>
      </w:pPr>
      <w:r w:rsidRPr="008464CD">
        <w:rPr>
          <w:rFonts w:cstheme="minorHAnsi"/>
          <w:color w:val="222222"/>
          <w:shd w:val="clear" w:color="auto" w:fill="FFFFFF"/>
        </w:rPr>
        <w:t>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</w:t>
      </w:r>
    </w:p>
    <w:p w:rsidR="00465BF7" w:rsidRDefault="00465BF7" w:rsidP="008464CD">
      <w:pPr>
        <w:rPr>
          <w:rFonts w:cstheme="minorHAnsi"/>
          <w:b/>
          <w:bCs/>
          <w:color w:val="222222"/>
          <w:shd w:val="clear" w:color="auto" w:fill="FFFFFF"/>
        </w:rPr>
      </w:pPr>
    </w:p>
    <w:p w:rsidR="008464CD" w:rsidRPr="004128D8" w:rsidRDefault="004128D8" w:rsidP="008464CD">
      <w:pPr>
        <w:rPr>
          <w:rFonts w:cstheme="minorHAnsi"/>
          <w:b/>
          <w:color w:val="222222"/>
          <w:shd w:val="clear" w:color="auto" w:fill="FFFFFF"/>
        </w:rPr>
      </w:pPr>
      <w:r w:rsidRPr="004128D8">
        <w:rPr>
          <w:rFonts w:cstheme="minorHAnsi"/>
          <w:b/>
          <w:bCs/>
          <w:color w:val="222222"/>
          <w:shd w:val="clear" w:color="auto" w:fill="FFFFFF"/>
        </w:rPr>
        <w:t>dissipatietheorema</w:t>
      </w:r>
      <w:r w:rsidRPr="004128D8">
        <w:rPr>
          <w:rFonts w:cstheme="minorHAnsi"/>
          <w:b/>
          <w:color w:val="222222"/>
          <w:shd w:val="clear" w:color="auto" w:fill="FFFFFF"/>
        </w:rPr>
        <w:t> stelling</w:t>
      </w:r>
    </w:p>
    <w:p w:rsidR="008464CD" w:rsidRPr="008464CD" w:rsidRDefault="008464CD" w:rsidP="008464CD">
      <w:pPr>
        <w:rPr>
          <w:rFonts w:cstheme="minorHAnsi"/>
          <w:color w:val="222222"/>
          <w:shd w:val="clear" w:color="auto" w:fill="FFFFFF"/>
        </w:rPr>
      </w:pPr>
      <w:r w:rsidRPr="008464CD">
        <w:rPr>
          <w:rFonts w:cstheme="minorHAnsi"/>
          <w:color w:val="222222"/>
          <w:shd w:val="clear" w:color="auto" w:fill="FFFFFF"/>
        </w:rPr>
        <w:t>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 xml:space="preserve"> is een natuurkundige stelling. </w:t>
      </w:r>
    </w:p>
    <w:p w:rsidR="00465BF7" w:rsidRDefault="00465BF7" w:rsidP="008464CD">
      <w:pPr>
        <w:rPr>
          <w:rFonts w:cstheme="minorHAnsi"/>
          <w:b/>
          <w:color w:val="222222"/>
          <w:shd w:val="clear" w:color="auto" w:fill="FFFFFF"/>
        </w:rPr>
      </w:pPr>
    </w:p>
    <w:p w:rsidR="00DC2E84" w:rsidRDefault="00DC2E84" w:rsidP="008464CD">
      <w:pPr>
        <w:rPr>
          <w:rFonts w:cstheme="minorHAnsi"/>
          <w:b/>
          <w:color w:val="222222"/>
          <w:shd w:val="clear" w:color="auto" w:fill="FFFFFF"/>
        </w:rPr>
      </w:pPr>
    </w:p>
    <w:p w:rsidR="00DC2E84" w:rsidRDefault="00DC2E84" w:rsidP="008464CD">
      <w:pPr>
        <w:rPr>
          <w:rFonts w:cstheme="minorHAnsi"/>
          <w:b/>
          <w:color w:val="222222"/>
          <w:shd w:val="clear" w:color="auto" w:fill="FFFFFF"/>
        </w:rPr>
      </w:pPr>
    </w:p>
    <w:p w:rsidR="00DC2E84" w:rsidRDefault="00DC2E84" w:rsidP="008464CD">
      <w:pPr>
        <w:rPr>
          <w:rFonts w:cstheme="minorHAnsi"/>
          <w:b/>
          <w:color w:val="222222"/>
          <w:shd w:val="clear" w:color="auto" w:fill="FFFFFF"/>
        </w:rPr>
      </w:pPr>
    </w:p>
    <w:p w:rsidR="008464CD" w:rsidRPr="004128D8" w:rsidRDefault="004128D8" w:rsidP="008464CD">
      <w:pPr>
        <w:rPr>
          <w:rFonts w:cstheme="minorHAnsi"/>
          <w:b/>
          <w:color w:val="222222"/>
          <w:shd w:val="clear" w:color="auto" w:fill="FFFFFF"/>
        </w:rPr>
      </w:pPr>
      <w:r w:rsidRPr="004128D8">
        <w:rPr>
          <w:rFonts w:cstheme="minorHAnsi"/>
          <w:b/>
          <w:color w:val="222222"/>
          <w:shd w:val="clear" w:color="auto" w:fill="FFFFFF"/>
        </w:rPr>
        <w:t>natuurkundige stelling</w:t>
      </w:r>
    </w:p>
    <w:p w:rsidR="008464CD" w:rsidRPr="008464CD" w:rsidRDefault="008464CD" w:rsidP="008464CD">
      <w:pPr>
        <w:rPr>
          <w:rFonts w:cstheme="minorHAnsi"/>
          <w:color w:val="222222"/>
          <w:shd w:val="clear" w:color="auto" w:fill="FFFFFF"/>
        </w:rPr>
      </w:pPr>
      <w:r w:rsidRPr="008464CD">
        <w:rPr>
          <w:rFonts w:cstheme="minorHAnsi"/>
          <w:color w:val="222222"/>
          <w:shd w:val="clear" w:color="auto" w:fill="FFFFFF"/>
        </w:rPr>
        <w:t>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</w:t>
      </w:r>
    </w:p>
    <w:p w:rsidR="00487661" w:rsidRDefault="00487661" w:rsidP="008464CD">
      <w:pPr>
        <w:rPr>
          <w:rFonts w:cstheme="minorHAnsi"/>
          <w:b/>
          <w:bCs/>
          <w:color w:val="222222"/>
          <w:shd w:val="clear" w:color="auto" w:fill="FFFFFF"/>
        </w:rPr>
      </w:pPr>
    </w:p>
    <w:p w:rsidR="00487661" w:rsidRDefault="00487661" w:rsidP="008464CD">
      <w:pPr>
        <w:rPr>
          <w:rFonts w:cstheme="minorHAnsi"/>
          <w:b/>
          <w:bCs/>
          <w:color w:val="222222"/>
          <w:shd w:val="clear" w:color="auto" w:fill="FFFFFF"/>
        </w:rPr>
      </w:pPr>
    </w:p>
    <w:p w:rsidR="008464CD" w:rsidRPr="004128D8" w:rsidRDefault="004128D8" w:rsidP="008464CD">
      <w:pPr>
        <w:rPr>
          <w:rFonts w:cstheme="minorHAnsi"/>
          <w:b/>
          <w:color w:val="222222"/>
          <w:shd w:val="clear" w:color="auto" w:fill="FFFFFF"/>
        </w:rPr>
      </w:pPr>
      <w:r w:rsidRPr="004128D8">
        <w:rPr>
          <w:rFonts w:cstheme="minorHAnsi"/>
          <w:b/>
          <w:bCs/>
          <w:color w:val="222222"/>
          <w:shd w:val="clear" w:color="auto" w:fill="FFFFFF"/>
        </w:rPr>
        <w:t>fluctuatie-dissipatietheorema</w:t>
      </w:r>
      <w:r w:rsidRPr="004128D8">
        <w:rPr>
          <w:rFonts w:cstheme="minorHAnsi"/>
          <w:b/>
          <w:color w:val="222222"/>
          <w:shd w:val="clear" w:color="auto" w:fill="FFFFFF"/>
        </w:rPr>
        <w:t> </w:t>
      </w:r>
    </w:p>
    <w:p w:rsidR="008464CD" w:rsidRDefault="008464CD" w:rsidP="008464CD">
      <w:pPr>
        <w:rPr>
          <w:rFonts w:cstheme="minorHAnsi"/>
          <w:color w:val="222222"/>
          <w:shd w:val="clear" w:color="auto" w:fill="FFFFFF"/>
        </w:rPr>
      </w:pPr>
      <w:r w:rsidRPr="008464CD">
        <w:rPr>
          <w:rFonts w:cstheme="minorHAnsi"/>
          <w:color w:val="222222"/>
          <w:shd w:val="clear" w:color="auto" w:fill="FFFFFF"/>
        </w:rPr>
        <w:t>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</w:t>
      </w:r>
    </w:p>
    <w:p w:rsidR="00465BF7" w:rsidRPr="00465BF7" w:rsidRDefault="00465BF7" w:rsidP="008464CD">
      <w:pPr>
        <w:rPr>
          <w:rFonts w:cstheme="minorHAnsi"/>
          <w:b/>
          <w:color w:val="222222"/>
          <w:shd w:val="clear" w:color="auto" w:fill="FFFFFF"/>
        </w:rPr>
      </w:pPr>
      <w:r w:rsidRPr="00465BF7">
        <w:rPr>
          <w:rFonts w:cstheme="minorHAnsi"/>
          <w:b/>
          <w:bCs/>
          <w:color w:val="222222"/>
          <w:shd w:val="clear" w:color="auto" w:fill="FFFFFF"/>
        </w:rPr>
        <w:t xml:space="preserve">Fluctuatie </w:t>
      </w:r>
      <w:r w:rsidRPr="00465BF7">
        <w:rPr>
          <w:rFonts w:cstheme="minorHAnsi"/>
          <w:b/>
          <w:color w:val="222222"/>
          <w:shd w:val="clear" w:color="auto" w:fill="FFFFFF"/>
        </w:rPr>
        <w:t>stelling</w:t>
      </w:r>
    </w:p>
    <w:p w:rsidR="00465BF7" w:rsidRDefault="00465BF7" w:rsidP="008464CD">
      <w:pPr>
        <w:rPr>
          <w:rFonts w:cstheme="minorHAnsi"/>
          <w:color w:val="222222"/>
          <w:shd w:val="clear" w:color="auto" w:fill="FFFFFF"/>
        </w:rPr>
      </w:pPr>
      <w:r w:rsidRPr="008464CD">
        <w:rPr>
          <w:rFonts w:cstheme="minorHAnsi"/>
          <w:color w:val="222222"/>
          <w:shd w:val="clear" w:color="auto" w:fill="FFFFFF"/>
        </w:rPr>
        <w:t>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</w:t>
      </w:r>
    </w:p>
    <w:p w:rsidR="00465BF7" w:rsidRPr="00465BF7" w:rsidRDefault="00465BF7" w:rsidP="008464CD">
      <w:pPr>
        <w:rPr>
          <w:rFonts w:cstheme="minorHAnsi"/>
          <w:b/>
          <w:color w:val="222222"/>
          <w:shd w:val="clear" w:color="auto" w:fill="FFFFFF"/>
        </w:rPr>
      </w:pPr>
      <w:r w:rsidRPr="00465BF7">
        <w:rPr>
          <w:rFonts w:cstheme="minorHAnsi"/>
          <w:b/>
          <w:bCs/>
          <w:color w:val="222222"/>
          <w:shd w:val="clear" w:color="auto" w:fill="FFFFFF"/>
        </w:rPr>
        <w:t>fluctuatie-dissipatietheorema</w:t>
      </w:r>
      <w:r w:rsidRPr="00465BF7">
        <w:rPr>
          <w:rFonts w:cstheme="minorHAnsi"/>
          <w:b/>
          <w:color w:val="222222"/>
          <w:shd w:val="clear" w:color="auto" w:fill="FFFFFF"/>
        </w:rPr>
        <w:t> </w:t>
      </w:r>
    </w:p>
    <w:p w:rsidR="00465BF7" w:rsidRDefault="00465BF7" w:rsidP="008464CD">
      <w:pPr>
        <w:rPr>
          <w:rFonts w:cstheme="minorHAnsi"/>
          <w:color w:val="222222"/>
          <w:shd w:val="clear" w:color="auto" w:fill="FFFFFF"/>
        </w:rPr>
      </w:pPr>
      <w:r w:rsidRPr="008464CD">
        <w:rPr>
          <w:rFonts w:cstheme="minorHAnsi"/>
          <w:color w:val="222222"/>
          <w:shd w:val="clear" w:color="auto" w:fill="FFFFFF"/>
        </w:rPr>
        <w:t>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stelling. De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fluctuatie-dissipatiestelling</w:t>
      </w:r>
      <w:r w:rsidRPr="008464CD">
        <w:rPr>
          <w:rFonts w:cstheme="minorHAnsi"/>
          <w:color w:val="222222"/>
          <w:shd w:val="clear" w:color="auto" w:fill="FFFFFF"/>
        </w:rPr>
        <w:t> of het </w:t>
      </w:r>
      <w:r w:rsidRPr="008464CD">
        <w:rPr>
          <w:rFonts w:cstheme="minorHAnsi"/>
          <w:bCs/>
          <w:color w:val="222222"/>
          <w:shd w:val="clear" w:color="auto" w:fill="FFFFFF"/>
        </w:rPr>
        <w:t>fluctuatie-dissipatietheorema</w:t>
      </w:r>
      <w:r w:rsidRPr="008464CD">
        <w:rPr>
          <w:rFonts w:cstheme="minorHAnsi"/>
          <w:color w:val="222222"/>
          <w:shd w:val="clear" w:color="auto" w:fill="FFFFFF"/>
        </w:rPr>
        <w:t> is een natuurkundige stelling</w:t>
      </w:r>
    </w:p>
    <w:p w:rsidR="00465BF7" w:rsidRPr="008464CD" w:rsidRDefault="00465BF7" w:rsidP="008464CD">
      <w:pPr>
        <w:rPr>
          <w:rFonts w:cstheme="minorHAnsi"/>
          <w:color w:val="222222"/>
          <w:shd w:val="clear" w:color="auto" w:fill="FFFFFF"/>
        </w:rPr>
      </w:pPr>
    </w:p>
    <w:p w:rsidR="00487661" w:rsidRDefault="00487661">
      <w:pPr>
        <w:rPr>
          <w:rFonts w:cstheme="minorHAnsi"/>
        </w:rPr>
      </w:pPr>
    </w:p>
    <w:p w:rsidR="00DC2E84" w:rsidRDefault="00DC2E84" w:rsidP="004D577E">
      <w:pPr>
        <w:rPr>
          <w:rFonts w:cstheme="minorHAnsi"/>
          <w:color w:val="E7E6E6" w:themeColor="background2"/>
        </w:rPr>
      </w:pPr>
    </w:p>
    <w:p w:rsidR="00DC2E84" w:rsidRDefault="00DC2E84" w:rsidP="004D577E">
      <w:pPr>
        <w:rPr>
          <w:rFonts w:cstheme="minorHAnsi"/>
          <w:color w:val="E7E6E6" w:themeColor="background2"/>
        </w:rPr>
      </w:pPr>
    </w:p>
    <w:p w:rsidR="00DC2E84" w:rsidRDefault="00DC2E84" w:rsidP="004D577E">
      <w:pPr>
        <w:rPr>
          <w:rFonts w:cstheme="minorHAnsi"/>
          <w:color w:val="E7E6E6" w:themeColor="background2"/>
        </w:rPr>
      </w:pPr>
    </w:p>
    <w:p w:rsidR="00DC2E84" w:rsidRDefault="00DC2E84" w:rsidP="004D577E">
      <w:pPr>
        <w:rPr>
          <w:rFonts w:cstheme="minorHAnsi"/>
          <w:color w:val="E7E6E6" w:themeColor="background2"/>
        </w:rPr>
      </w:pPr>
    </w:p>
    <w:p w:rsidR="00DC2E84" w:rsidRDefault="00DC2E84" w:rsidP="004D577E">
      <w:pPr>
        <w:rPr>
          <w:rFonts w:cstheme="minorHAnsi"/>
          <w:color w:val="E7E6E6" w:themeColor="background2"/>
        </w:rPr>
      </w:pPr>
    </w:p>
    <w:p w:rsidR="00DC2E84" w:rsidRDefault="00DC2E84" w:rsidP="004D577E">
      <w:pPr>
        <w:rPr>
          <w:rFonts w:cstheme="minorHAnsi"/>
          <w:color w:val="E7E6E6" w:themeColor="background2"/>
        </w:rPr>
      </w:pPr>
    </w:p>
    <w:p w:rsidR="00DC2E84" w:rsidRDefault="00DC2E84" w:rsidP="004D577E">
      <w:pPr>
        <w:rPr>
          <w:rFonts w:cstheme="minorHAnsi"/>
          <w:color w:val="E7E6E6" w:themeColor="background2"/>
        </w:rPr>
      </w:pPr>
    </w:p>
    <w:p w:rsidR="00DC2E84" w:rsidRDefault="00DC2E84" w:rsidP="004D577E">
      <w:pPr>
        <w:rPr>
          <w:rFonts w:cstheme="minorHAnsi"/>
          <w:color w:val="E7E6E6" w:themeColor="background2"/>
        </w:rPr>
      </w:pPr>
    </w:p>
    <w:p w:rsidR="00DC2E84" w:rsidRDefault="00DC2E84" w:rsidP="004D577E">
      <w:pPr>
        <w:rPr>
          <w:rFonts w:cstheme="minorHAnsi"/>
          <w:color w:val="E7E6E6" w:themeColor="background2"/>
        </w:rPr>
      </w:pPr>
    </w:p>
    <w:p w:rsidR="00DC2E84" w:rsidRPr="00F83C4C" w:rsidRDefault="00DC2E84" w:rsidP="004D577E">
      <w:pPr>
        <w:rPr>
          <w:rFonts w:cstheme="minorHAnsi"/>
          <w:color w:val="E7E6E6" w:themeColor="background2"/>
          <w:sz w:val="32"/>
          <w:szCs w:val="32"/>
        </w:rPr>
      </w:pPr>
    </w:p>
    <w:p w:rsidR="001603C5" w:rsidRPr="00F83C4C" w:rsidRDefault="003E5C5B" w:rsidP="004D577E">
      <w:pPr>
        <w:rPr>
          <w:rFonts w:cstheme="minorHAnsi"/>
          <w:color w:val="E7E6E6" w:themeColor="background2"/>
          <w:sz w:val="32"/>
          <w:szCs w:val="32"/>
        </w:rPr>
      </w:pPr>
      <w:r w:rsidRPr="00F83C4C">
        <w:rPr>
          <w:rFonts w:cstheme="minorHAnsi"/>
          <w:color w:val="E7E6E6" w:themeColor="background2"/>
          <w:sz w:val="32"/>
          <w:szCs w:val="32"/>
        </w:rPr>
        <w:t xml:space="preserve">Cijfers </w:t>
      </w:r>
      <w:r w:rsidRPr="00F83C4C">
        <w:rPr>
          <w:rFonts w:cstheme="minorHAnsi"/>
          <w:strike/>
          <w:color w:val="E7E6E6" w:themeColor="background2"/>
          <w:sz w:val="32"/>
          <w:szCs w:val="32"/>
        </w:rPr>
        <w:t>jan</w:t>
      </w:r>
      <w:r w:rsidRPr="00F83C4C">
        <w:rPr>
          <w:rFonts w:cstheme="minorHAnsi"/>
          <w:strike/>
          <w:color w:val="E7E6E6" w:themeColor="background2"/>
          <w:sz w:val="32"/>
          <w:szCs w:val="32"/>
          <w:u w:val="single"/>
        </w:rPr>
        <w:t xml:space="preserve"> </w:t>
      </w:r>
      <w:r w:rsidRPr="00F83C4C">
        <w:rPr>
          <w:rFonts w:cstheme="minorHAnsi"/>
          <w:color w:val="E7E6E6" w:themeColor="background2"/>
          <w:sz w:val="32"/>
          <w:szCs w:val="32"/>
        </w:rPr>
        <w:t>M</w:t>
      </w:r>
      <w:r w:rsidR="001603C5" w:rsidRPr="00F83C4C">
        <w:rPr>
          <w:rFonts w:cstheme="minorHAnsi"/>
          <w:color w:val="E7E6E6" w:themeColor="background2"/>
          <w:sz w:val="32"/>
          <w:szCs w:val="32"/>
        </w:rPr>
        <w:t xml:space="preserve">arie ‘ </w:t>
      </w:r>
    </w:p>
    <w:p w:rsidR="001603C5" w:rsidRPr="00F83C4C" w:rsidRDefault="001603C5" w:rsidP="004D577E">
      <w:pPr>
        <w:rPr>
          <w:rFonts w:cstheme="minorHAnsi"/>
          <w:color w:val="000000" w:themeColor="text1"/>
          <w:sz w:val="32"/>
          <w:szCs w:val="32"/>
        </w:rPr>
      </w:pPr>
      <w:r w:rsidRPr="00F83C4C">
        <w:rPr>
          <w:rFonts w:cstheme="minorHAnsi"/>
          <w:strike/>
          <w:color w:val="000000" w:themeColor="text1"/>
          <w:sz w:val="32"/>
          <w:szCs w:val="32"/>
        </w:rPr>
        <w:t xml:space="preserve">jan </w:t>
      </w:r>
      <w:r w:rsidRPr="00F83C4C">
        <w:rPr>
          <w:rFonts w:cstheme="minorHAnsi"/>
          <w:color w:val="000000" w:themeColor="text1"/>
          <w:sz w:val="32"/>
          <w:szCs w:val="32"/>
        </w:rPr>
        <w:t xml:space="preserve"> Marie heeft voor de 2</w:t>
      </w:r>
      <w:r w:rsidRPr="00F83C4C">
        <w:rPr>
          <w:rFonts w:cstheme="minorHAnsi"/>
          <w:color w:val="000000" w:themeColor="text1"/>
          <w:sz w:val="32"/>
          <w:szCs w:val="32"/>
          <w:vertAlign w:val="superscript"/>
        </w:rPr>
        <w:t>e</w:t>
      </w:r>
      <w:r w:rsidRPr="00F83C4C">
        <w:rPr>
          <w:rFonts w:cstheme="minorHAnsi"/>
          <w:color w:val="000000" w:themeColor="text1"/>
          <w:sz w:val="32"/>
          <w:szCs w:val="32"/>
        </w:rPr>
        <w:t xml:space="preserve"> keer een </w:t>
      </w:r>
      <w:r w:rsidRPr="00F83C4C">
        <w:rPr>
          <w:rFonts w:cstheme="minorHAnsi"/>
          <w:color w:val="000000" w:themeColor="text1"/>
          <w:sz w:val="32"/>
          <w:szCs w:val="32"/>
          <w:u w:val="single"/>
        </w:rPr>
        <w:t xml:space="preserve"> dikke </w:t>
      </w:r>
      <w:r w:rsidRPr="00F83C4C">
        <w:rPr>
          <w:rFonts w:cstheme="minorHAnsi"/>
          <w:b/>
          <w:color w:val="000000" w:themeColor="text1"/>
          <w:sz w:val="32"/>
          <w:szCs w:val="32"/>
        </w:rPr>
        <w:t>vette</w:t>
      </w:r>
      <w:r w:rsidRPr="00F83C4C">
        <w:rPr>
          <w:rFonts w:cstheme="minorHAnsi"/>
          <w:b/>
          <w:color w:val="E7E6E6" w:themeColor="background2"/>
          <w:sz w:val="32"/>
          <w:szCs w:val="32"/>
        </w:rPr>
        <w:t xml:space="preserve"> </w:t>
      </w:r>
      <w:r w:rsidRPr="00F83C4C">
        <w:rPr>
          <w:rFonts w:cstheme="minorHAnsi"/>
          <w:color w:val="E7E6E6" w:themeColor="background2"/>
          <w:sz w:val="32"/>
          <w:szCs w:val="32"/>
        </w:rPr>
        <w:t xml:space="preserve">onvoldoende </w:t>
      </w:r>
      <w:r w:rsidRPr="00F83C4C">
        <w:rPr>
          <w:rFonts w:cstheme="minorHAnsi"/>
          <w:color w:val="000000" w:themeColor="text1"/>
          <w:sz w:val="32"/>
          <w:szCs w:val="32"/>
        </w:rPr>
        <w:t>gehaald op het vak  rekenen. Kijk nou eens hoe</w:t>
      </w:r>
      <w:r w:rsidRPr="00F83C4C">
        <w:rPr>
          <w:rFonts w:cstheme="minorHAnsi"/>
          <w:strike/>
          <w:color w:val="000000" w:themeColor="text1"/>
          <w:sz w:val="32"/>
          <w:szCs w:val="32"/>
        </w:rPr>
        <w:t xml:space="preserve"> hij </w:t>
      </w:r>
      <w:r w:rsidRPr="00F83C4C">
        <w:rPr>
          <w:rFonts w:cstheme="minorHAnsi"/>
          <w:color w:val="000000" w:themeColor="text1"/>
          <w:sz w:val="32"/>
          <w:szCs w:val="32"/>
        </w:rPr>
        <w:t xml:space="preserve">zij de € £ </w:t>
      </w:r>
      <w:bookmarkStart w:id="0" w:name="_Hlk498682503"/>
      <w:r w:rsidRPr="00F83C4C">
        <w:rPr>
          <w:rFonts w:cstheme="minorHAnsi"/>
          <w:color w:val="000000" w:themeColor="text1"/>
          <w:sz w:val="32"/>
          <w:szCs w:val="32"/>
        </w:rPr>
        <w:t>¥</w:t>
      </w:r>
      <w:bookmarkEnd w:id="0"/>
      <w:r w:rsidRPr="00F83C4C">
        <w:rPr>
          <w:rFonts w:cstheme="minorHAnsi"/>
          <w:color w:val="000000" w:themeColor="text1"/>
          <w:sz w:val="32"/>
          <w:szCs w:val="32"/>
        </w:rPr>
        <w:t xml:space="preserve"> valuta tekens door elkaar heeft gehaald</w:t>
      </w:r>
    </w:p>
    <w:p w:rsidR="001603C5" w:rsidRPr="00F83C4C" w:rsidDel="001603C5" w:rsidRDefault="001603C5" w:rsidP="004D577E">
      <w:pPr>
        <w:rPr>
          <w:rFonts w:cstheme="minorHAnsi"/>
          <w:color w:val="000000" w:themeColor="text1"/>
          <w:sz w:val="32"/>
          <w:szCs w:val="3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2E84" w:rsidRPr="00DC2E84" w:rsidTr="001603C5">
        <w:tc>
          <w:tcPr>
            <w:tcW w:w="2265" w:type="dxa"/>
          </w:tcPr>
          <w:p w:rsidR="001603C5" w:rsidRPr="00DC2E84" w:rsidRDefault="001603C5" w:rsidP="004D577E">
            <w:pPr>
              <w:rPr>
                <w:rFonts w:cstheme="minorHAnsi"/>
                <w:color w:val="000000" w:themeColor="text1"/>
              </w:rPr>
            </w:pPr>
            <w:r w:rsidRPr="00DC2E84">
              <w:rPr>
                <w:rFonts w:cstheme="minorHAnsi"/>
                <w:color w:val="000000" w:themeColor="text1"/>
              </w:rPr>
              <w:t>Land</w:t>
            </w:r>
          </w:p>
        </w:tc>
        <w:tc>
          <w:tcPr>
            <w:tcW w:w="2265" w:type="dxa"/>
          </w:tcPr>
          <w:p w:rsidR="001603C5" w:rsidRPr="00DC2E84" w:rsidRDefault="001603C5" w:rsidP="004D577E">
            <w:pPr>
              <w:rPr>
                <w:rFonts w:cstheme="minorHAnsi"/>
                <w:color w:val="000000" w:themeColor="text1"/>
              </w:rPr>
            </w:pPr>
            <w:r w:rsidRPr="00DC2E84">
              <w:rPr>
                <w:rFonts w:cstheme="minorHAnsi"/>
                <w:color w:val="000000" w:themeColor="text1"/>
              </w:rPr>
              <w:t>Valuta</w:t>
            </w:r>
          </w:p>
        </w:tc>
        <w:tc>
          <w:tcPr>
            <w:tcW w:w="2266" w:type="dxa"/>
          </w:tcPr>
          <w:p w:rsidR="001603C5" w:rsidRPr="00DC2E84" w:rsidRDefault="001603C5" w:rsidP="004D577E">
            <w:pPr>
              <w:rPr>
                <w:rFonts w:cstheme="minorHAnsi"/>
                <w:color w:val="000000" w:themeColor="text1"/>
              </w:rPr>
            </w:pPr>
            <w:r w:rsidRPr="00DC2E84">
              <w:rPr>
                <w:rFonts w:cstheme="minorHAnsi"/>
                <w:color w:val="000000" w:themeColor="text1"/>
              </w:rPr>
              <w:t>Prijs</w:t>
            </w:r>
          </w:p>
        </w:tc>
        <w:tc>
          <w:tcPr>
            <w:tcW w:w="2266" w:type="dxa"/>
          </w:tcPr>
          <w:p w:rsidR="001603C5" w:rsidRPr="00DC2E84" w:rsidRDefault="001603C5" w:rsidP="004D577E">
            <w:pPr>
              <w:rPr>
                <w:rFonts w:cstheme="minorHAnsi"/>
                <w:color w:val="000000" w:themeColor="text1"/>
              </w:rPr>
            </w:pPr>
            <w:r w:rsidRPr="00DC2E84">
              <w:rPr>
                <w:rFonts w:cstheme="minorHAnsi"/>
                <w:color w:val="000000" w:themeColor="text1"/>
              </w:rPr>
              <w:t>Prijs in €</w:t>
            </w:r>
          </w:p>
        </w:tc>
      </w:tr>
      <w:tr w:rsidR="00DC2E84" w:rsidRPr="00DC2E84" w:rsidTr="001603C5">
        <w:tc>
          <w:tcPr>
            <w:tcW w:w="2265" w:type="dxa"/>
          </w:tcPr>
          <w:p w:rsidR="001603C5" w:rsidRPr="00DC2E84" w:rsidRDefault="00DC2E84" w:rsidP="004D577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Japan</w:t>
            </w:r>
          </w:p>
        </w:tc>
        <w:tc>
          <w:tcPr>
            <w:tcW w:w="2265" w:type="dxa"/>
          </w:tcPr>
          <w:p w:rsidR="001603C5" w:rsidRPr="00DC2E84" w:rsidRDefault="001603C5" w:rsidP="004D577E">
            <w:pPr>
              <w:rPr>
                <w:rFonts w:cstheme="minorHAnsi"/>
                <w:color w:val="000000" w:themeColor="text1"/>
              </w:rPr>
            </w:pPr>
            <w:r w:rsidRPr="00DC2E84">
              <w:rPr>
                <w:rFonts w:cstheme="minorHAnsi"/>
                <w:color w:val="000000" w:themeColor="text1"/>
              </w:rPr>
              <w:t>£</w:t>
            </w:r>
          </w:p>
        </w:tc>
        <w:tc>
          <w:tcPr>
            <w:tcW w:w="2266" w:type="dxa"/>
          </w:tcPr>
          <w:p w:rsidR="001603C5" w:rsidRPr="00DC2E84" w:rsidRDefault="00DC2E84" w:rsidP="004D577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£ 100</w:t>
            </w:r>
          </w:p>
        </w:tc>
        <w:tc>
          <w:tcPr>
            <w:tcW w:w="2266" w:type="dxa"/>
          </w:tcPr>
          <w:p w:rsidR="001603C5" w:rsidRPr="00DC2E84" w:rsidRDefault="00DC2E84" w:rsidP="004D577E">
            <w:pPr>
              <w:rPr>
                <w:rFonts w:cstheme="minorHAnsi"/>
                <w:color w:val="000000" w:themeColor="text1"/>
              </w:rPr>
            </w:pPr>
            <w:r w:rsidRPr="00DC2E84">
              <w:rPr>
                <w:rFonts w:cstheme="minorHAnsi"/>
                <w:color w:val="000000" w:themeColor="text1"/>
              </w:rPr>
              <w:t>€</w:t>
            </w:r>
            <w:r>
              <w:rPr>
                <w:rFonts w:cstheme="minorHAnsi"/>
                <w:color w:val="000000" w:themeColor="text1"/>
              </w:rPr>
              <w:t xml:space="preserve"> 80</w:t>
            </w:r>
          </w:p>
        </w:tc>
      </w:tr>
      <w:tr w:rsidR="00DC2E84" w:rsidRPr="00DC2E84" w:rsidTr="001603C5">
        <w:tc>
          <w:tcPr>
            <w:tcW w:w="2265" w:type="dxa"/>
          </w:tcPr>
          <w:p w:rsidR="001603C5" w:rsidRPr="00DC2E84" w:rsidRDefault="00DC2E84" w:rsidP="004D577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Groot Brittannië</w:t>
            </w:r>
          </w:p>
        </w:tc>
        <w:tc>
          <w:tcPr>
            <w:tcW w:w="2265" w:type="dxa"/>
          </w:tcPr>
          <w:p w:rsidR="001603C5" w:rsidRPr="00DC2E84" w:rsidRDefault="001603C5" w:rsidP="004D577E">
            <w:pPr>
              <w:rPr>
                <w:rFonts w:cstheme="minorHAnsi"/>
                <w:color w:val="000000" w:themeColor="text1"/>
              </w:rPr>
            </w:pPr>
            <w:r w:rsidRPr="00DC2E84">
              <w:rPr>
                <w:rFonts w:cstheme="minorHAnsi"/>
                <w:color w:val="000000" w:themeColor="text1"/>
              </w:rPr>
              <w:t>€</w:t>
            </w:r>
          </w:p>
        </w:tc>
        <w:tc>
          <w:tcPr>
            <w:tcW w:w="2266" w:type="dxa"/>
          </w:tcPr>
          <w:p w:rsidR="001603C5" w:rsidRPr="00DC2E84" w:rsidRDefault="00DC2E84" w:rsidP="004D577E">
            <w:pPr>
              <w:rPr>
                <w:rFonts w:cstheme="minorHAnsi"/>
                <w:color w:val="000000" w:themeColor="text1"/>
              </w:rPr>
            </w:pPr>
            <w:r w:rsidRPr="00DC2E84">
              <w:rPr>
                <w:rFonts w:cstheme="minorHAnsi"/>
                <w:color w:val="000000" w:themeColor="text1"/>
              </w:rPr>
              <w:t>€</w:t>
            </w:r>
            <w:r>
              <w:rPr>
                <w:rFonts w:cstheme="minorHAnsi"/>
                <w:color w:val="000000" w:themeColor="text1"/>
              </w:rPr>
              <w:t>80</w:t>
            </w:r>
          </w:p>
        </w:tc>
        <w:tc>
          <w:tcPr>
            <w:tcW w:w="2266" w:type="dxa"/>
          </w:tcPr>
          <w:p w:rsidR="001603C5" w:rsidRPr="00DC2E84" w:rsidRDefault="00DC2E84" w:rsidP="004D577E">
            <w:pPr>
              <w:rPr>
                <w:rFonts w:cstheme="minorHAnsi"/>
                <w:color w:val="000000" w:themeColor="text1"/>
              </w:rPr>
            </w:pPr>
            <w:r w:rsidRPr="00DC2E84">
              <w:rPr>
                <w:rFonts w:cstheme="minorHAnsi"/>
                <w:color w:val="000000" w:themeColor="text1"/>
              </w:rPr>
              <w:t>€</w:t>
            </w:r>
            <w:r>
              <w:rPr>
                <w:rFonts w:cstheme="minorHAnsi"/>
                <w:color w:val="000000" w:themeColor="text1"/>
              </w:rPr>
              <w:t xml:space="preserve"> 80</w:t>
            </w:r>
          </w:p>
        </w:tc>
      </w:tr>
      <w:tr w:rsidR="00DC2E84" w:rsidRPr="00DC2E84" w:rsidTr="001603C5">
        <w:tc>
          <w:tcPr>
            <w:tcW w:w="2265" w:type="dxa"/>
          </w:tcPr>
          <w:p w:rsidR="001603C5" w:rsidRPr="00DC2E84" w:rsidRDefault="00DC2E84" w:rsidP="004D577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Duitsland</w:t>
            </w:r>
          </w:p>
        </w:tc>
        <w:tc>
          <w:tcPr>
            <w:tcW w:w="2265" w:type="dxa"/>
          </w:tcPr>
          <w:p w:rsidR="001603C5" w:rsidRPr="00DC2E84" w:rsidRDefault="00DC2E84" w:rsidP="004D577E">
            <w:pPr>
              <w:rPr>
                <w:rFonts w:cstheme="minorHAnsi"/>
                <w:color w:val="000000" w:themeColor="text1"/>
              </w:rPr>
            </w:pPr>
            <w:r w:rsidRPr="00DC2E84">
              <w:rPr>
                <w:rFonts w:cstheme="minorHAnsi"/>
                <w:color w:val="000000" w:themeColor="text1"/>
              </w:rPr>
              <w:t>¥</w:t>
            </w:r>
          </w:p>
        </w:tc>
        <w:tc>
          <w:tcPr>
            <w:tcW w:w="2266" w:type="dxa"/>
          </w:tcPr>
          <w:p w:rsidR="001603C5" w:rsidRPr="00DC2E84" w:rsidRDefault="00DC2E84" w:rsidP="004D577E">
            <w:pPr>
              <w:rPr>
                <w:rFonts w:cstheme="minorHAnsi"/>
                <w:color w:val="000000" w:themeColor="text1"/>
              </w:rPr>
            </w:pPr>
            <w:r w:rsidRPr="00DC2E84">
              <w:rPr>
                <w:rFonts w:cstheme="minorHAnsi"/>
                <w:color w:val="000000" w:themeColor="text1"/>
              </w:rPr>
              <w:t>¥</w:t>
            </w:r>
            <w:r>
              <w:rPr>
                <w:rFonts w:cstheme="minorHAnsi"/>
                <w:color w:val="000000" w:themeColor="text1"/>
              </w:rPr>
              <w:t xml:space="preserve"> 10.000</w:t>
            </w:r>
          </w:p>
        </w:tc>
        <w:tc>
          <w:tcPr>
            <w:tcW w:w="2266" w:type="dxa"/>
          </w:tcPr>
          <w:p w:rsidR="001603C5" w:rsidRPr="00DC2E84" w:rsidRDefault="00DC2E84" w:rsidP="004D577E">
            <w:pPr>
              <w:rPr>
                <w:rFonts w:cstheme="minorHAnsi"/>
                <w:color w:val="000000" w:themeColor="text1"/>
              </w:rPr>
            </w:pPr>
            <w:r w:rsidRPr="00DC2E84">
              <w:rPr>
                <w:rFonts w:cstheme="minorHAnsi"/>
                <w:color w:val="000000" w:themeColor="text1"/>
              </w:rPr>
              <w:t>€</w:t>
            </w:r>
            <w:r>
              <w:rPr>
                <w:rFonts w:cstheme="minorHAnsi"/>
                <w:color w:val="000000" w:themeColor="text1"/>
              </w:rPr>
              <w:t xml:space="preserve"> 100</w:t>
            </w:r>
          </w:p>
        </w:tc>
      </w:tr>
    </w:tbl>
    <w:p w:rsidR="001603C5" w:rsidRPr="001603C5" w:rsidDel="001603C5" w:rsidRDefault="001603C5" w:rsidP="004D577E">
      <w:pPr>
        <w:rPr>
          <w:del w:id="1" w:author="Gago ." w:date="2017-11-17T11:36:00Z"/>
          <w:rFonts w:cstheme="minorHAnsi"/>
          <w:color w:val="000000" w:themeColor="text1"/>
        </w:rPr>
      </w:pPr>
    </w:p>
    <w:p w:rsidR="00487661" w:rsidRDefault="00DC2E84">
      <w:pPr>
        <w:rPr>
          <w:rFonts w:cstheme="minorHAnsi"/>
        </w:rPr>
      </w:pPr>
      <w:r>
        <w:rPr>
          <w:rFonts w:cstheme="minorHAnsi"/>
        </w:rPr>
        <w:t xml:space="preserve">Ze had simpelweg naar de </w:t>
      </w:r>
      <w:hyperlink r:id="rId9" w:history="1">
        <w:r w:rsidRPr="00DC2E84">
          <w:rPr>
            <w:rStyle w:val="Hyperlink"/>
            <w:rFonts w:cstheme="minorHAnsi"/>
          </w:rPr>
          <w:t>site</w:t>
        </w:r>
      </w:hyperlink>
      <w:r>
        <w:rPr>
          <w:rFonts w:cstheme="minorHAnsi"/>
        </w:rPr>
        <w:t xml:space="preserve"> kunnen gaan om de juiste waarden te vinden.</w:t>
      </w:r>
    </w:p>
    <w:p w:rsidR="00DC2E84" w:rsidRDefault="00DC2E84">
      <w:pPr>
        <w:rPr>
          <w:rFonts w:cstheme="minorHAnsi"/>
        </w:rPr>
      </w:pPr>
      <w:r>
        <w:rPr>
          <w:rFonts w:cstheme="minorHAnsi"/>
        </w:rPr>
        <w:t>Ze heeft de volgende dingen niet juist gedaan</w:t>
      </w:r>
    </w:p>
    <w:p w:rsidR="00DC2E84" w:rsidRDefault="00DC2E84">
      <w:pPr>
        <w:rPr>
          <w:rFonts w:cstheme="minorHAnsi"/>
        </w:rPr>
      </w:pPr>
      <w:r>
        <w:rPr>
          <w:rFonts w:cstheme="minorHAnsi"/>
        </w:rPr>
        <w:t>Valuta per land verkeerd:</w:t>
      </w:r>
    </w:p>
    <w:p w:rsidR="00DC2E84" w:rsidRDefault="00DC2E84" w:rsidP="00DC2E84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Japan heeft de Yen</w:t>
      </w:r>
    </w:p>
    <w:p w:rsidR="00DC2E84" w:rsidRDefault="00DC2E84" w:rsidP="00DC2E84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Groot </w:t>
      </w:r>
      <w:proofErr w:type="spellStart"/>
      <w:r>
        <w:rPr>
          <w:rFonts w:cstheme="minorHAnsi"/>
        </w:rPr>
        <w:t>Brittanie</w:t>
      </w:r>
      <w:proofErr w:type="spellEnd"/>
      <w:r>
        <w:rPr>
          <w:rFonts w:cstheme="minorHAnsi"/>
        </w:rPr>
        <w:t xml:space="preserve"> heeft de Pond</w:t>
      </w:r>
    </w:p>
    <w:p w:rsidR="00DC2E84" w:rsidRDefault="00DC2E84" w:rsidP="00DC2E84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Duitsland heeft de Euro</w:t>
      </w:r>
    </w:p>
    <w:p w:rsidR="00DC2E84" w:rsidRDefault="00DC2E84" w:rsidP="00DC2E84">
      <w:pPr>
        <w:rPr>
          <w:rFonts w:cstheme="minorHAnsi"/>
        </w:rPr>
      </w:pPr>
      <w:r>
        <w:rPr>
          <w:rFonts w:cstheme="minorHAnsi"/>
        </w:rPr>
        <w:t>O</w:t>
      </w:r>
      <w:bookmarkStart w:id="2" w:name="_GoBack"/>
      <w:bookmarkEnd w:id="2"/>
      <w:r>
        <w:rPr>
          <w:rFonts w:cstheme="minorHAnsi"/>
        </w:rPr>
        <w:t>mrekenwaarden incorrect</w:t>
      </w:r>
    </w:p>
    <w:p w:rsidR="00DC2E84" w:rsidRDefault="00DC2E84" w:rsidP="00DC2E84">
      <w:pPr>
        <w:pStyle w:val="Lijstaline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1 Yen is 0,1 Euro</w:t>
      </w:r>
    </w:p>
    <w:p w:rsidR="00DC2E84" w:rsidRPr="00DC2E84" w:rsidRDefault="00DC2E84" w:rsidP="00DC2E84">
      <w:pPr>
        <w:pStyle w:val="Lijstaline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1 Pond is 1,1 Euro</w:t>
      </w:r>
    </w:p>
    <w:p w:rsidR="00DC2E84" w:rsidRDefault="00DC2E84">
      <w:pPr>
        <w:rPr>
          <w:rFonts w:cstheme="minorHAnsi"/>
        </w:rPr>
      </w:pPr>
    </w:p>
    <w:p w:rsidR="003E5C5B" w:rsidRDefault="003E5C5B">
      <w:pPr>
        <w:rPr>
          <w:rFonts w:cstheme="minorHAnsi"/>
        </w:rPr>
      </w:pPr>
    </w:p>
    <w:p w:rsidR="003E5C5B" w:rsidRDefault="003E5C5B">
      <w:pPr>
        <w:rPr>
          <w:rFonts w:cstheme="minorHAnsi"/>
        </w:rPr>
      </w:pPr>
    </w:p>
    <w:p w:rsidR="003E5C5B" w:rsidRDefault="003E5C5B">
      <w:pPr>
        <w:rPr>
          <w:rFonts w:cstheme="minorHAnsi"/>
        </w:rPr>
      </w:pPr>
    </w:p>
    <w:p w:rsidR="003E5C5B" w:rsidRDefault="003E5C5B">
      <w:pPr>
        <w:rPr>
          <w:rFonts w:cstheme="minorHAnsi"/>
        </w:rPr>
      </w:pPr>
    </w:p>
    <w:p w:rsidR="003E5C5B" w:rsidRDefault="003E5C5B">
      <w:pPr>
        <w:rPr>
          <w:rFonts w:cstheme="minorHAnsi"/>
        </w:rPr>
      </w:pPr>
    </w:p>
    <w:p w:rsidR="00FF62CC" w:rsidRDefault="00FF62CC">
      <w:pPr>
        <w:rPr>
          <w:rFonts w:cstheme="minorHAnsi"/>
        </w:rPr>
      </w:pPr>
    </w:p>
    <w:p w:rsidR="00FF62CC" w:rsidRDefault="00FF62CC">
      <w:pPr>
        <w:rPr>
          <w:rFonts w:cstheme="minorHAnsi"/>
        </w:rPr>
      </w:pPr>
    </w:p>
    <w:p w:rsidR="00FF62CC" w:rsidRDefault="00FF62CC">
      <w:pPr>
        <w:rPr>
          <w:rFonts w:cstheme="minorHAnsi"/>
        </w:rPr>
      </w:pPr>
    </w:p>
    <w:p w:rsidR="00FF62CC" w:rsidRDefault="00FF62CC">
      <w:pPr>
        <w:rPr>
          <w:rFonts w:cstheme="minorHAnsi"/>
        </w:rPr>
      </w:pPr>
    </w:p>
    <w:p w:rsidR="00FF62CC" w:rsidRDefault="00FF62CC">
      <w:pPr>
        <w:rPr>
          <w:rFonts w:cstheme="minorHAnsi"/>
        </w:rPr>
      </w:pPr>
    </w:p>
    <w:p w:rsidR="00FF62CC" w:rsidRDefault="00FF62CC">
      <w:pPr>
        <w:rPr>
          <w:rFonts w:cstheme="minorHAnsi"/>
        </w:rPr>
      </w:pPr>
    </w:p>
    <w:p w:rsidR="00FF62CC" w:rsidRDefault="00FF62CC">
      <w:pPr>
        <w:rPr>
          <w:rFonts w:cstheme="minorHAnsi"/>
        </w:rPr>
      </w:pPr>
    </w:p>
    <w:p w:rsidR="008464CD" w:rsidRDefault="008464CD">
      <w:pPr>
        <w:rPr>
          <w:rFonts w:cstheme="minorHAnsi"/>
        </w:rPr>
      </w:pPr>
      <w:r>
        <w:rPr>
          <w:rFonts w:cstheme="minorHAnsi"/>
        </w:rPr>
        <w:t xml:space="preserve">Opmerking opgave 2: Ik kopieerde 1 zin van internet. Plakte die zin 5keer. Spatie. Dan nog een keer 5keer plakken en dat 10keer. Toen selecteerde ik tekst en maakte het </w:t>
      </w:r>
      <w:proofErr w:type="spellStart"/>
      <w:r>
        <w:rPr>
          <w:rFonts w:cstheme="minorHAnsi"/>
        </w:rPr>
        <w:t>Calibri</w:t>
      </w:r>
      <w:proofErr w:type="spellEnd"/>
      <w:r>
        <w:rPr>
          <w:rFonts w:cstheme="minorHAnsi"/>
        </w:rPr>
        <w:t xml:space="preserve"> , en 11 punten (dat doe je bij ‘start’)</w:t>
      </w:r>
    </w:p>
    <w:p w:rsidR="00515F5B" w:rsidRDefault="00515F5B">
      <w:pPr>
        <w:rPr>
          <w:rFonts w:cstheme="minorHAnsi"/>
        </w:rPr>
      </w:pPr>
      <w:r>
        <w:rPr>
          <w:rFonts w:cstheme="minorHAnsi"/>
        </w:rPr>
        <w:t xml:space="preserve">Opmerking opgave 5: Ik zocht de datum functie op van word, klikte op de gevraagde datum vorm. </w:t>
      </w:r>
    </w:p>
    <w:p w:rsidR="00515F5B" w:rsidRDefault="00515F5B">
      <w:pPr>
        <w:rPr>
          <w:rFonts w:cstheme="minorHAnsi"/>
        </w:rPr>
      </w:pPr>
      <w:r>
        <w:rPr>
          <w:rFonts w:cstheme="minorHAnsi"/>
        </w:rPr>
        <w:t xml:space="preserve">Opmerking opgave 7: drukte op </w:t>
      </w:r>
      <w:proofErr w:type="spellStart"/>
      <w:r>
        <w:rPr>
          <w:rFonts w:cstheme="minorHAnsi"/>
        </w:rPr>
        <w:t>ctrl+enter</w:t>
      </w:r>
      <w:proofErr w:type="spellEnd"/>
      <w:r>
        <w:rPr>
          <w:rFonts w:cstheme="minorHAnsi"/>
        </w:rPr>
        <w:t xml:space="preserve"> en de reguliere tekst werd verplaats naar de volgende pagina</w:t>
      </w:r>
    </w:p>
    <w:p w:rsidR="003E5C5B" w:rsidRDefault="004128D8">
      <w:pPr>
        <w:rPr>
          <w:rFonts w:cstheme="minorHAnsi"/>
        </w:rPr>
      </w:pPr>
      <w:r>
        <w:rPr>
          <w:rFonts w:cstheme="minorHAnsi"/>
        </w:rPr>
        <w:t>Opmerking opgave 8:  Ik voegde een afbeelding toe door eerst op  “invoegen” te klikken en dan “afbeeldingen” daarna selecteerde ik een afbeelding van m’n hard schijf en plakte die op de voorpagina.</w:t>
      </w:r>
    </w:p>
    <w:p w:rsidR="00487661" w:rsidRDefault="00487661">
      <w:pPr>
        <w:rPr>
          <w:rFonts w:cstheme="minorHAnsi"/>
        </w:rPr>
      </w:pPr>
      <w:r>
        <w:rPr>
          <w:rFonts w:cstheme="minorHAnsi"/>
        </w:rPr>
        <w:t xml:space="preserve">Opgave 13:Ik selecteerde de derde regel van alinea 2 en 4 (van link) klikte op enter. De alinea is </w:t>
      </w:r>
      <w:proofErr w:type="spellStart"/>
      <w:r>
        <w:rPr>
          <w:rFonts w:cstheme="minorHAnsi"/>
        </w:rPr>
        <w:t>gesplits</w:t>
      </w:r>
      <w:proofErr w:type="spellEnd"/>
      <w:r>
        <w:rPr>
          <w:rFonts w:cstheme="minorHAnsi"/>
        </w:rPr>
        <w:t xml:space="preserve">. Ik gaf een </w:t>
      </w:r>
      <w:proofErr w:type="spellStart"/>
      <w:r>
        <w:rPr>
          <w:rFonts w:cstheme="minorHAnsi"/>
        </w:rPr>
        <w:t>subkop</w:t>
      </w:r>
      <w:proofErr w:type="spellEnd"/>
      <w:r>
        <w:rPr>
          <w:rFonts w:cstheme="minorHAnsi"/>
        </w:rPr>
        <w:t xml:space="preserve"> een het tweede deel van de alinea</w:t>
      </w:r>
    </w:p>
    <w:p w:rsidR="00487661" w:rsidRDefault="00487661">
      <w:pPr>
        <w:rPr>
          <w:rFonts w:cstheme="minorHAnsi"/>
        </w:rPr>
      </w:pPr>
      <w:r>
        <w:rPr>
          <w:rFonts w:cstheme="minorHAnsi"/>
        </w:rPr>
        <w:t xml:space="preserve">Opgave 16: ik heb het derde niveau geselecteerd van alinea 3. Maakte de tekst oranje in </w:t>
      </w:r>
      <w:r w:rsidR="003E5C5B">
        <w:rPr>
          <w:rFonts w:cstheme="minorHAnsi"/>
        </w:rPr>
        <w:t>“start” Zocht time new roman op bij lettertypes en maakte de tekst zwart en schuingedrukt “staat onder lettertypes’</w:t>
      </w:r>
    </w:p>
    <w:p w:rsidR="004128D8" w:rsidRDefault="004128D8">
      <w:pPr>
        <w:rPr>
          <w:rFonts w:cstheme="minorHAnsi"/>
        </w:rPr>
      </w:pPr>
    </w:p>
    <w:p w:rsidR="008464CD" w:rsidRDefault="008464CD">
      <w:pPr>
        <w:rPr>
          <w:rFonts w:cstheme="minorHAnsi"/>
        </w:rPr>
      </w:pPr>
    </w:p>
    <w:p w:rsidR="008464CD" w:rsidRPr="008464CD" w:rsidRDefault="008464CD">
      <w:pPr>
        <w:rPr>
          <w:rFonts w:cstheme="minorHAnsi"/>
        </w:rPr>
      </w:pPr>
    </w:p>
    <w:sectPr w:rsidR="008464CD" w:rsidRPr="008464C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F78" w:rsidRDefault="00BF1F78" w:rsidP="008464CD">
      <w:pPr>
        <w:spacing w:after="0" w:line="240" w:lineRule="auto"/>
      </w:pPr>
      <w:r>
        <w:separator/>
      </w:r>
    </w:p>
  </w:endnote>
  <w:endnote w:type="continuationSeparator" w:id="0">
    <w:p w:rsidR="00BF1F78" w:rsidRDefault="00BF1F78" w:rsidP="00846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2E84" w:rsidRDefault="00FF62CC">
    <w:pPr>
      <w:pStyle w:val="Voettekst"/>
    </w:pPr>
    <w:r>
      <w:t>3     17-11-2017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F78" w:rsidRDefault="00BF1F78" w:rsidP="008464CD">
      <w:pPr>
        <w:spacing w:after="0" w:line="240" w:lineRule="auto"/>
      </w:pPr>
      <w:r>
        <w:separator/>
      </w:r>
    </w:p>
  </w:footnote>
  <w:footnote w:type="continuationSeparator" w:id="0">
    <w:p w:rsidR="00BF1F78" w:rsidRDefault="00BF1F78" w:rsidP="00846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203AD"/>
    <w:multiLevelType w:val="hybridMultilevel"/>
    <w:tmpl w:val="6AF835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C3359"/>
    <w:multiLevelType w:val="hybridMultilevel"/>
    <w:tmpl w:val="140C7992"/>
    <w:lvl w:ilvl="0" w:tplc="7FDEFE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go .">
    <w15:presenceInfo w15:providerId="Windows Live" w15:userId="835bce8d01c13f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07"/>
    <w:rsid w:val="000A0B3A"/>
    <w:rsid w:val="001603C5"/>
    <w:rsid w:val="001C6A07"/>
    <w:rsid w:val="002449A0"/>
    <w:rsid w:val="003941A5"/>
    <w:rsid w:val="003E5C5B"/>
    <w:rsid w:val="004128D8"/>
    <w:rsid w:val="00465BF7"/>
    <w:rsid w:val="00487661"/>
    <w:rsid w:val="004D577E"/>
    <w:rsid w:val="00515F5B"/>
    <w:rsid w:val="00717DE9"/>
    <w:rsid w:val="00815B24"/>
    <w:rsid w:val="008464CD"/>
    <w:rsid w:val="00BF1F78"/>
    <w:rsid w:val="00DC2E84"/>
    <w:rsid w:val="00F83C4C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F300"/>
  <w15:chartTrackingRefBased/>
  <w15:docId w15:val="{522A80FB-B004-4187-B1D5-32AC7805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87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846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8464CD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46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64CD"/>
  </w:style>
  <w:style w:type="paragraph" w:styleId="Voettekst">
    <w:name w:val="footer"/>
    <w:basedOn w:val="Standaard"/>
    <w:link w:val="VoettekstChar"/>
    <w:uiPriority w:val="99"/>
    <w:unhideWhenUsed/>
    <w:rsid w:val="00846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64CD"/>
  </w:style>
  <w:style w:type="paragraph" w:styleId="Eindnoottekst">
    <w:name w:val="endnote text"/>
    <w:basedOn w:val="Standaard"/>
    <w:link w:val="EindnoottekstChar"/>
    <w:uiPriority w:val="99"/>
    <w:semiHidden/>
    <w:unhideWhenUsed/>
    <w:rsid w:val="00465BF7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65BF7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65BF7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487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87661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41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41A5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160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">
    <w:name w:val="Grid Table 2"/>
    <w:basedOn w:val="Standaardtabel"/>
    <w:uiPriority w:val="47"/>
    <w:rsid w:val="00DC2E8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DC2E84"/>
    <w:rPr>
      <w:color w:val="808080"/>
      <w:shd w:val="clear" w:color="auto" w:fill="E6E6E6"/>
    </w:rPr>
  </w:style>
  <w:style w:type="character" w:styleId="Tekstvantijdelijkeaanduiding">
    <w:name w:val="Placeholder Text"/>
    <w:basedOn w:val="Standaardalinea-lettertype"/>
    <w:uiPriority w:val="99"/>
    <w:semiHidden/>
    <w:rsid w:val="00DC2E84"/>
    <w:rPr>
      <w:color w:val="808080"/>
    </w:rPr>
  </w:style>
  <w:style w:type="paragraph" w:styleId="Lijstalinea">
    <w:name w:val="List Paragraph"/>
    <w:basedOn w:val="Standaard"/>
    <w:uiPriority w:val="34"/>
    <w:qFormat/>
    <w:rsid w:val="00DC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4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valutawijder.nl/wisselkoers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CAAAB-5188-4FA6-85A8-593187D8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1156</Words>
  <Characters>6363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Gago .</dc:creator>
  <cp:keywords/>
  <dc:description/>
  <cp:lastModifiedBy>Gago .</cp:lastModifiedBy>
  <cp:revision>7</cp:revision>
  <dcterms:created xsi:type="dcterms:W3CDTF">2017-11-17T09:28:00Z</dcterms:created>
  <dcterms:modified xsi:type="dcterms:W3CDTF">2017-11-17T11:01:00Z</dcterms:modified>
</cp:coreProperties>
</file>